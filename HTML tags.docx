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7851"/>
      </w:tblGrid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FF0000"/>
              <w:bottom w:val="single" w:sz="6" w:space="0" w:color="B1DDF6"/>
              <w:right w:val="single" w:sz="6" w:space="0" w:color="FF0000"/>
            </w:tcBorders>
            <w:shd w:val="clear" w:color="auto" w:fill="FF9900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91970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191970"/>
                <w:sz w:val="19"/>
                <w:szCs w:val="19"/>
              </w:rPr>
              <w:t>Tags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FF0000"/>
              <w:bottom w:val="single" w:sz="6" w:space="0" w:color="B1DDF6"/>
              <w:right w:val="single" w:sz="6" w:space="0" w:color="FF0000"/>
            </w:tcBorders>
            <w:shd w:val="clear" w:color="auto" w:fill="FF9900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91970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191970"/>
                <w:sz w:val="19"/>
                <w:szCs w:val="19"/>
              </w:rPr>
              <w:t>Description • Meaning • Definition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ANCHOR tag creates &lt;a href="http://www.fillster.com"&gt;</w:t>
            </w:r>
            <w:hyperlink r:id="rId5" w:history="1">
              <w:r w:rsidRPr="009B18C2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link</w:t>
              </w:r>
            </w:hyperlink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&lt;/a&gt; to other internet location, or file.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&lt;abbr&gt;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ABBREVIATION tags indicate interpretation of the meaning to the browsers and search engines for such as kind of abbreviations as "Inc.", "etc.".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&lt;acronym&gt;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ACRONYM tags defines an acronym, like; &lt;acronym title="World Wide Web"&gt;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WWW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&lt;/acronym&gt;.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&lt;address&gt;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ADDRESS tags are used to identify the author's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contact information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for a section or a document.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&lt;applet&gt;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APPLET element tags are used to embed and invoke a Java application within an HTML page.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&lt;area&gt;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AREA tag defines a section of an image.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BOLD tag is specifying &lt;b&gt;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bold section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&lt;/b&gt; within the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text document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&lt;base&gt;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BASE tag defines information regarding to the links on the page.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&lt;basefont&gt;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BASEFONT tags defines changes of all text appearance on the web page.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&lt;bdo&gt;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BDO tag is specifying the direction of text display by overwriting the default value from Left to Right. &lt;bdo dir="rtl"&gt;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Right to Left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&lt;/bdo&gt;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&lt;bgsound&gt;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BGSOUND tag is defining a background sound for a webpage.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&lt;bgsound src="JingleBells.wav" loop="3"&gt;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t>ad&gt;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&lt;big&gt;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BIG tag makes the &lt;big&gt;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text larger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&lt;/big&gt; then the rest of the text.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&lt;blockquote&gt;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BLOCKQUOTE tags 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&lt;blockquote&gt;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separate a section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&lt;/blockquote&gt;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of text from the surrounding text.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&lt;blink&gt;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BLINK tags defines text to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&lt;blink&gt;blink&lt;/blink&gt;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repeatedly. Internet Explorer doesn't support this tag yet.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&lt;body&gt;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      Body tags identify the content of a web page.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Line Break tag is specifying&lt;br&gt;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a new line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&lt;button&gt;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BUTTON tag is used to create a &lt;button type="button"&gt;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Push Button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&lt;/button&gt;  Push Button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&lt;caption&gt;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&lt;caption&gt;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CAPTION tag adds a caption to a table.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&lt;/caption&gt;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&lt;center&gt;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&lt;center&gt;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CENTER tags center text, images, etc.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&lt;/center&gt;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&lt;cite&gt;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&lt;cite&gt;</w:t>
            </w:r>
            <w:r w:rsidRPr="009B18C2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</w:rPr>
              <w:t>CITE tags defines a citation and displaying in italics.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&lt;/cite&gt;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&lt;code&gt;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CODE tags are used for example, to indicate a code of the current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&lt;code&gt;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htmltags.html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&lt;/code&gt;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page.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&lt;col&gt;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COL tags are used to define column properties for table columns.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&lt;colgroup span="2"&gt;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col width="60" align="left"&gt;&lt;/col&gt;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col width="80" align="center"&gt;&lt;/col&gt;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&lt;/colgroup&gt;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&lt;td&gt;1st Column&lt;/td&gt;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&lt;td&gt;2nd Column&lt;/td&gt;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&lt;colgroup&gt;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COLGROUP tags are used to define groups of table columns.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colgroup span="2"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&lt;col width="60" align="left"&gt;&lt;/col&gt;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&lt;col width="80" align="center"&gt;&lt;/col&gt;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&lt;/colgroup&gt;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&lt;td&gt;1st Column&lt;/td&gt;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&lt;td&gt;2nd Column&lt;/td&gt;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DD tag defines a definition description.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&lt;dl&gt;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&lt;dt&gt;NASA&lt;/dt&gt;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National Aeronautics and Space Administration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&lt;dt&gt;MBA&lt;/dt&gt;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Master of </w:t>
            </w:r>
            <w:r w:rsidRPr="009B18C2">
              <w:rPr>
                <w:rFonts w:ascii="Verdana" w:eastAsia="Times New Roman" w:hAnsi="Verdana" w:cs="Times New Roman"/>
                <w:b/>
                <w:bCs/>
                <w:color w:val="1B8EDE"/>
                <w:sz w:val="19"/>
                <w:szCs w:val="19"/>
                <w:u w:val="single"/>
              </w:rPr>
              <w:t>Business Administration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&lt;/dl&gt;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&lt;dfn&gt;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DFN tags emphasize definition, for example; &lt;dfn&gt;</w:t>
            </w:r>
            <w:r w:rsidRPr="009B18C2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</w:rPr>
              <w:t>PC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&lt;/dfn&gt;: Personal Computer.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&lt;del&gt;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DEL tag indicates &lt;del&gt;</w:t>
            </w:r>
            <w:del w:id="0" w:author="Unknown">
              <w:r w:rsidRPr="009B18C2">
                <w:rPr>
                  <w:rFonts w:ascii="Verdana" w:eastAsia="Times New Roman" w:hAnsi="Verdana" w:cs="Times New Roman"/>
                  <w:b/>
                  <w:bCs/>
                  <w:sz w:val="19"/>
                  <w:szCs w:val="19"/>
                </w:rPr>
                <w:delText>deleted text</w:delText>
              </w:r>
            </w:del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&lt;/del&gt;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&lt;dir&gt;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DIR tags define directory lists.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&lt;dir&gt;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&lt;li&gt;First&lt;/li&gt;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&lt;li&gt;Second&lt;/li&gt;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&lt;li&gt;Third&lt;/li&gt;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&lt;/dir&gt;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DL tag defines a definition list.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&lt;dt&gt;CSU&lt;/dt&gt;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&lt;dd&gt;California State University&lt;/dd&gt;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&lt;dt&gt;UN&lt;/dt&gt;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&lt;dd&gt;United Nations&lt;/dd&gt;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&lt;/dl&gt;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&lt;div&gt;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DIV tag is a logical section of a web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&lt;div&gt;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&lt;h1&gt;Home Pets&lt;/h1&gt;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&lt;p&gt;Cats&lt;/p&gt;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&lt;p&gt;Dogs&lt;/p&gt;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&lt;/div&gt;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DT tags defines a definition term.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&lt;dl&gt;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&lt;dt&gt;HTML&lt;/dt&gt;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&lt;dd&gt;HyperText Markup Language&lt;/dd&gt;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&lt;dt&gt;CSS&lt;/dt&gt;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&lt;dd&gt;Cascading Style Sheets&lt;/dd&gt;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&lt;/dl&gt;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&lt;embed&gt;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EMBED tag gives a command to a browser to include a multimedia elements, such as video, sound files within a web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&lt;embed src="videofile.mov" width="100" height="100"&gt;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&lt;embed src="musicfile.mid" width="50" height="50"&gt;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hyperlink r:id="rId6" w:history="1">
              <w:r w:rsidRPr="009B18C2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Demo • Example</w:t>
              </w:r>
            </w:hyperlink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&lt;em&gt;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EM tags &lt;em&gt;</w:t>
            </w:r>
            <w:r w:rsidRPr="009B18C2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</w:rPr>
              <w:t>emphasize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&lt;/em&gt; text.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&lt;fieldset&gt;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FIELDSET tag creates a form for all elements in it.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&lt;fieldset&gt;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Find a rounded-corner box around this text.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&lt;/fieldset&gt;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&lt;font&gt;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FONT tags attribute text &lt;font face="cursive, serif"&gt;</w:t>
            </w:r>
            <w:r w:rsidRPr="009B18C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font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&lt;/font&gt;, &lt;font color="#0000ff"&gt;</w:t>
            </w:r>
            <w:r w:rsidRPr="009B18C2">
              <w:rPr>
                <w:rFonts w:ascii="Verdana" w:eastAsia="Times New Roman" w:hAnsi="Verdana" w:cs="Times New Roman"/>
                <w:b/>
                <w:bCs/>
                <w:color w:val="0000FF"/>
                <w:sz w:val="19"/>
                <w:szCs w:val="19"/>
              </w:rPr>
              <w:t>color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&lt;/font&gt;, and &lt;font size="4"&gt;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27"/>
                <w:szCs w:val="27"/>
              </w:rPr>
              <w:t>size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&lt;/font&gt;.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&lt;form&gt;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Form tags define a form.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&lt;form action="contact.html" method="post"&gt;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Your Email: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input type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="text" name="visitor-email" maxlength="80" value="" /&gt;&lt;br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Your Name: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&lt;input type="text" name="visitor-name" maxlength="80" value="" /&gt;&lt;br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&lt;input type="submit" value="Send"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&lt;/form&gt;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eMail: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53.25pt;height:18pt" o:ole="">
                  <v:imagedata r:id="rId7" o:title=""/>
                </v:shape>
                <w:control r:id="rId8" w:name="HTMLText1" w:shapeid="_x0000_i1028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Name: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29" type="#_x0000_t75" style="width:53.25pt;height:18pt" o:ole="">
                  <v:imagedata r:id="rId7" o:title=""/>
                </v:shape>
                <w:control r:id="rId9" w:name="HTMLText2" w:shapeid="_x0000_i1029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0" type="#_x0000_t75" style="width:36.75pt;height:22.5pt" o:ole="">
                  <v:imagedata r:id="rId10" o:title=""/>
                </v:shape>
                <w:control r:id="rId11" w:name="HTMLSubmit1" w:shapeid="_x0000_i1030"/>
              </w:objec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Frame tags define each frame within a frameset.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&lt;title&gt;Frame Tags in Action&lt;/title&gt;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&lt;noframes&gt;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&lt;h1&gt;Sorry, your browser doesn't support this feature!&lt;/h1&gt;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&lt;/noframes&gt;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&lt;frameset cols="35%, 65%"&gt;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 src ="/htmlcodes/left-frame.html"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 src ="/htmlcodes/right-frame.html"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&lt;/frameset&gt;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hyperlink r:id="rId12" w:history="1">
              <w:r w:rsidRPr="009B18C2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Demo • Example</w:t>
              </w:r>
            </w:hyperlink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&lt;frameset&gt;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FRAMESET tags define a layout of frames.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&lt;frameset cols="45%, *"&gt;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&lt;frame src ="/htmlcodes/left-frame.html"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&lt;frame src ="/htmlcodes/right-frame.html"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&lt;/frameset&gt;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hyperlink r:id="rId13" w:history="1">
              <w:r w:rsidRPr="009B18C2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Demo • Example</w:t>
              </w:r>
            </w:hyperlink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&lt;h1&gt; - &lt;h6&gt;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24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H1 - H6 define level 1-6 headers.</w:t>
            </w:r>
          </w:p>
          <w:p w:rsidR="009B18C2" w:rsidRPr="009B18C2" w:rsidRDefault="009B18C2" w:rsidP="009B18C2">
            <w:pPr>
              <w:spacing w:after="0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696969"/>
                <w:kern w:val="36"/>
                <w:sz w:val="21"/>
                <w:szCs w:val="21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kern w:val="36"/>
                <w:sz w:val="48"/>
                <w:szCs w:val="48"/>
              </w:rPr>
              <w:t>&lt;h1&gt;Header 1&lt;/h1&gt;</w:t>
            </w:r>
          </w:p>
          <w:p w:rsidR="009B18C2" w:rsidRPr="009B18C2" w:rsidRDefault="009B18C2" w:rsidP="009B18C2">
            <w:pP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696969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36"/>
                <w:szCs w:val="36"/>
              </w:rPr>
              <w:t>&lt;h2&gt;Header 2&lt;/h2&gt;</w:t>
            </w:r>
          </w:p>
          <w:p w:rsidR="009B18C2" w:rsidRPr="009B18C2" w:rsidRDefault="009B18C2" w:rsidP="009B18C2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696969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27"/>
                <w:szCs w:val="27"/>
              </w:rPr>
              <w:t>&lt;h3&gt;Header 3&lt;/h3&gt;</w:t>
            </w:r>
          </w:p>
          <w:p w:rsidR="009B18C2" w:rsidRPr="009B18C2" w:rsidRDefault="009B18C2" w:rsidP="009B18C2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696969"/>
                <w:sz w:val="24"/>
                <w:szCs w:val="24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24"/>
                <w:szCs w:val="24"/>
              </w:rPr>
              <w:t>&lt;h4&gt;Header 4&lt;/h4&gt;</w:t>
            </w:r>
          </w:p>
          <w:p w:rsidR="009B18C2" w:rsidRPr="009B18C2" w:rsidRDefault="009B18C2" w:rsidP="009B18C2">
            <w:pPr>
              <w:spacing w:after="0" w:line="240" w:lineRule="auto"/>
              <w:outlineLvl w:val="4"/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</w:rPr>
              <w:t>&lt;h5&gt;Header 5&lt;/h5&gt;</w:t>
            </w:r>
          </w:p>
          <w:p w:rsidR="009B18C2" w:rsidRPr="009B18C2" w:rsidRDefault="009B18C2" w:rsidP="009B18C2">
            <w:pPr>
              <w:spacing w:after="0" w:line="240" w:lineRule="auto"/>
              <w:outlineLvl w:val="5"/>
              <w:rPr>
                <w:rFonts w:ascii="Verdana" w:eastAsia="Times New Roman" w:hAnsi="Verdana" w:cs="Times New Roman"/>
                <w:b/>
                <w:bCs/>
                <w:color w:val="696969"/>
                <w:sz w:val="15"/>
                <w:szCs w:val="15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15"/>
                <w:szCs w:val="15"/>
              </w:rPr>
              <w:t>&lt;h6&gt;Header 6&lt;/h6&gt;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&lt;head&gt;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Head tags define general information about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the document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, page title, meta-tags, scripts and links to follow, and other commands to browsers.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&lt;title&gt;HTML Tags - Head Tag&lt;/title&gt;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&lt;meta name="keywords" content="html tags, head tag"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&lt;link rel="stylesheet" type="text/css" href="style.css"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&lt;script src="javaexample.js" type="text/javascript"&gt;&lt;/script&gt;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24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HR tag draws a horizontal break line.</w:t>
            </w:r>
          </w:p>
          <w:p w:rsidR="009B18C2" w:rsidRPr="009B18C2" w:rsidRDefault="004D7879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Two choices for the same result: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or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&lt;hr /&gt;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&lt;html&gt;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 tags contain HTML elements, and give a command to browsers to read the document as an HTML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&lt;iframe&gt;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iFrame tag creates an inline frame that contains another web page in it.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&lt;img&gt;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IMG tag attributes an image.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&lt;img src="http://www.fillster.com/images/tutorial.gif" width="60" height="62" alt="Here write a name for your image"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>
              <w:rPr>
                <w:rFonts w:ascii="Verdana" w:eastAsia="Times New Roman" w:hAnsi="Verdana" w:cs="Times New Roman"/>
                <w:noProof/>
                <w:sz w:val="19"/>
                <w:szCs w:val="19"/>
              </w:rPr>
              <w:drawing>
                <wp:inline distT="0" distB="0" distL="0" distR="0" wp14:anchorId="3485AA61" wp14:editId="06E6224F">
                  <wp:extent cx="571500" cy="590550"/>
                  <wp:effectExtent l="0" t="0" r="0" b="0"/>
                  <wp:docPr id="1" name="Picture 1" descr="IMG tag tutorial demonst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 tag tutorial demonst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INPUT tags define input fields, check boxes, radio buttons.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&lt;form action="contact.html" method="post"&gt;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Your Email: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type="text" name="visitor-email" maxlength="80" value=""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Your Name: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type="text" name="visitor-name" maxlength="80" value=""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type="radio" name="Level" value="Web Designer"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Web Designer&lt;br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type="radio" name="Level" value="Web Developer" checked="checked"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Web Developer&lt;br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type="checkbox" name="Computer" value="Windows"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Windows&lt;br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type="checkbox" name="Computer" value="Mac"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Mac&lt;br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type="submit" value="Send"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&lt;/form&gt;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eMail: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1" type="#_x0000_t75" style="width:53.25pt;height:18pt" o:ole="">
                  <v:imagedata r:id="rId7" o:title=""/>
                </v:shape>
                <w:control r:id="rId15" w:name="HTMLText3" w:shapeid="_x0000_i1031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Name: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2" type="#_x0000_t75" style="width:53.25pt;height:18pt" o:ole="">
                  <v:imagedata r:id="rId7" o:title=""/>
                </v:shape>
                <w:control r:id="rId16" w:name="HTMLText4" w:shapeid="_x0000_i1032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3" type="#_x0000_t75" style="width:20.25pt;height:18pt" o:ole="">
                  <v:imagedata r:id="rId17" o:title=""/>
                </v:shape>
                <w:control r:id="rId18" w:name="HTMLOption1" w:shapeid="_x0000_i1033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Web Designer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4" type="#_x0000_t75" style="width:20.25pt;height:18pt" o:ole="">
                  <v:imagedata r:id="rId17" o:title=""/>
                </v:shape>
                <w:control r:id="rId19" w:name="HTMLOption2" w:shapeid="_x0000_i1034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Web Developer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5" type="#_x0000_t75" style="width:20.25pt;height:18pt" o:ole="">
                  <v:imagedata r:id="rId20" o:title=""/>
                </v:shape>
                <w:control r:id="rId21" w:name="HTMLCheckbox1" w:shapeid="_x0000_i1035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Windows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6" type="#_x0000_t75" style="width:20.25pt;height:18pt" o:ole="">
                  <v:imagedata r:id="rId20" o:title=""/>
                </v:shape>
                <w:control r:id="rId22" w:name="HTMLCheckbox2" w:shapeid="_x0000_i1036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Mac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7" type="#_x0000_t75" style="width:36.75pt;height:22.5pt" o:ole="">
                  <v:imagedata r:id="rId23" o:title=""/>
                </v:shape>
                <w:control r:id="rId24" w:name="HTMLSubmit2" w:shapeid="_x0000_i1037"/>
              </w:objec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&lt;ins&gt;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INS tag defines an &lt;ins&gt;</w:t>
            </w:r>
            <w:ins w:id="1" w:author="Unknown">
              <w:r w:rsidRPr="009B18C2">
                <w:rPr>
                  <w:rFonts w:ascii="Verdana" w:eastAsia="Times New Roman" w:hAnsi="Verdana" w:cs="Times New Roman"/>
                  <w:b/>
                  <w:bCs/>
                  <w:sz w:val="19"/>
                  <w:szCs w:val="19"/>
                </w:rPr>
                <w:t>inserted text</w:t>
              </w:r>
            </w:ins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&lt;/ins&gt;.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&lt;isindex&gt;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24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ISINDEX tag defines a single-line input field.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&lt;isindex prompt="Example: "&gt;</w:t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4D7879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Example: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8" type="#_x0000_t75" style="width:53.25pt;height:18pt" o:ole="">
                  <v:imagedata r:id="rId7" o:title=""/>
                </v:shape>
                <w:control r:id="rId25" w:name="HTMLText5" w:shapeid="_x0000_i1038"/>
              </w:object>
            </w:r>
          </w:p>
          <w:p w:rsidR="009B18C2" w:rsidRPr="009B18C2" w:rsidRDefault="004D7879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&lt;I&gt; tag is specifying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&lt;i&gt;</w:t>
            </w:r>
            <w:r w:rsidRPr="009B18C2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</w:rPr>
              <w:t>italic text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&lt;/i&gt;.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&lt;kbd&gt;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KBD tag stands for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&lt;kbd&gt;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keyboard text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&lt;/kbd&gt;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&lt;label&gt;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LABEL tag defines a label to a form control.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&lt;p&gt;Where do you live?&lt;/p&gt;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&lt;form action=""&gt;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&lt;input type="radio" name="country" id="us"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&lt;label for="usa"&gt;USA&lt;/label&gt;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&lt;input type="radio" name="country" id="uk"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&lt;label for="uk"&gt;UK&lt;/label&gt;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&lt;/form&gt;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Where do you live?</w:t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9" type="#_x0000_t75" style="width:20.25pt;height:18pt" o:ole="">
                  <v:imagedata r:id="rId17" o:title=""/>
                </v:shape>
                <w:control r:id="rId26" w:name="HTMLOption3" w:shapeid="_x0000_i1039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USA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0" type="#_x0000_t75" style="width:20.25pt;height:18pt" o:ole="">
                  <v:imagedata r:id="rId17" o:title=""/>
                </v:shape>
                <w:control r:id="rId27" w:name="HTMLOption4" w:shapeid="_x0000_i1040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UK</w: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&lt;legend&gt;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LEGEND tag assigns a caption in a fieldset element.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&lt;legend&gt;</w:t>
            </w:r>
            <w:r w:rsidRPr="009B18C2">
              <w:rPr>
                <w:rFonts w:ascii="Verdana" w:eastAsia="Times New Roman" w:hAnsi="Verdana" w:cs="Times New Roman"/>
                <w:b/>
                <w:bCs/>
                <w:color w:val="1B8EDE"/>
                <w:sz w:val="19"/>
                <w:szCs w:val="19"/>
                <w:u w:val="single"/>
              </w:rPr>
              <w:t>Questionnaire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&lt;/legend&gt;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&lt;p&gt;Where do you live?&lt;/p&gt;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&lt;form action=""&gt;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&lt;input type="radio" name="country" id="usa"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&lt;label for="usa"&gt;USA&lt;/label&gt;&lt;br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&lt;input type="radio" name="country" id="canada"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&lt;label for="canada"&gt;Canada&lt;/label&gt;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&lt;/form&gt;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Questionnaire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</w:p>
          <w:p w:rsidR="009B18C2" w:rsidRPr="009B18C2" w:rsidRDefault="009B18C2" w:rsidP="009B18C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Where do you live?</w:t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1" type="#_x0000_t75" style="width:20.25pt;height:18pt" o:ole="">
                  <v:imagedata r:id="rId17" o:title=""/>
                </v:shape>
                <w:control r:id="rId28" w:name="HTMLOption5" w:shapeid="_x0000_i1041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USA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2" type="#_x0000_t75" style="width:20.25pt;height:18pt" o:ole="">
                  <v:imagedata r:id="rId17" o:title=""/>
                </v:shape>
                <w:control r:id="rId29" w:name="HTMLOption6" w:shapeid="_x0000_i1042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Canada</w: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LI tag defines a list of ordered and unordered items.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PHP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JavaScript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&lt;ul&gt;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PHP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JavaScript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&lt;/ul&gt;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</w:p>
          <w:p w:rsidR="009B18C2" w:rsidRPr="009B18C2" w:rsidRDefault="009B18C2" w:rsidP="009B18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PHP</w:t>
            </w:r>
          </w:p>
          <w:p w:rsidR="009B18C2" w:rsidRPr="009B18C2" w:rsidRDefault="009B18C2" w:rsidP="009B18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JavaScript</w:t>
            </w:r>
          </w:p>
          <w:p w:rsidR="009B18C2" w:rsidRPr="009B18C2" w:rsidRDefault="009B18C2" w:rsidP="009B18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</w:p>
          <w:p w:rsidR="009B18C2" w:rsidRPr="009B18C2" w:rsidRDefault="009B18C2" w:rsidP="009B18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PHP</w:t>
            </w:r>
          </w:p>
          <w:p w:rsidR="009B18C2" w:rsidRPr="009B18C2" w:rsidRDefault="009B18C2" w:rsidP="009B18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JavaScript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&lt;link&gt;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LINK tag defines a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link to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an external document, such as External Style Sheets.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&lt;link rel="stylesheet" type="text/css" href="style.css"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&lt;/head&gt;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&lt;marquee&gt;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MARQUEE tags define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t xml:space="preserve"> different movement behaviors.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&lt;menu&gt;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MENU tag defines a menu list.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&lt;menu&gt;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&lt;li&gt;Google&lt;/li&gt;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&lt;li&gt;Yahoo&lt;/li&gt;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&lt;li&gt;MSN&lt;/li&gt;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&lt;/menu&gt;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Symbol" w:cs="Times New Roman"/>
                <w:sz w:val="19"/>
                <w:szCs w:val="19"/>
              </w:rPr>
              <w:t>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 Google </w:t>
            </w:r>
          </w:p>
          <w:p w:rsidR="009B18C2" w:rsidRPr="009B18C2" w:rsidRDefault="009B18C2" w:rsidP="009B18C2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Symbol" w:cs="Times New Roman"/>
                <w:sz w:val="19"/>
                <w:szCs w:val="19"/>
              </w:rPr>
              <w:t>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 Yahoo </w:t>
            </w:r>
          </w:p>
          <w:p w:rsidR="009B18C2" w:rsidRPr="009B18C2" w:rsidRDefault="009B18C2" w:rsidP="009B18C2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Symbol" w:cs="Times New Roman"/>
                <w:sz w:val="19"/>
                <w:szCs w:val="19"/>
              </w:rPr>
              <w:t>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 MSN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&lt;meta&gt;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META tags are declaring information for the search engine robots and crawlers.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&lt;meta name="description" content="Page description goes here."&gt;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&lt;meta name="keywords" content="meta tags, html tags, meta"&gt;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&lt;noframe&gt;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NOFRAME tag is specifying an alternate web page layout for browsers that don't support frames.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&lt;title&gt;Frame Tags in Action&lt;/title&gt;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&lt;noframes&gt;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&lt;h1&gt;Sorry, your browser doesn't support this feature!&lt;/h1&gt;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&lt;/noframes&gt;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&lt;frameset cols="35%, 65%"&gt;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&lt;frame src ="/htmlcodes/left-frame.html"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&lt;frame src ="/htmlcodes/right-frame.html"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&lt;/frameset&gt;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&lt;noscript&gt;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NOSCRIPT tag is specifying a "NOSCRIPT" version page layout for browsers that don't support "SCRIPT" version. NOSCRIP tags are used in conjunction with the JavaScript or VBScript elements.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&lt;script type="text/javascript" language="javascript"&gt;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document.write("We are here to learn HTML");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&lt;noscript&gt;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Sorry, your browser doesn't support JavaScript, VBScript.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&lt;/noscript&gt;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&lt;optgroup&gt;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OPTGROUP tag creates an option drop-down group menu.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&lt;optgroup label="Fruits"&gt;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="banana"&gt;Banana&lt;/option&gt;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="pineapple"&gt;Pineapple&lt;/option&gt;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&lt;/optgroup&gt;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&lt;optgroup label="Vegetables"&gt;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="tomato"&gt;Tomato&lt;/option&gt;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="potato"&gt;Potato&lt;/option&gt;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&lt;/optgroup&gt;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3" type="#_x0000_t75" style="width:102.75pt;height:18pt" o:ole="">
                  <v:imagedata r:id="rId30" o:title=""/>
                </v:shape>
                <w:control r:id="rId31" w:name="HTMLSelect1" w:shapeid="_x0000_i1043"/>
              </w:objec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&lt;option&gt;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OPTION tag creates a drop-down menu. OPTION tag works only in conjunction with a SELECT tag.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&lt;option value ="beginner" selected="selected"&gt;Beginner&lt;/option&gt;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&lt;option value ="intermediate"&gt;Intermediate&lt;/option&gt;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&lt;option value ="advanced"&gt;Advanced&lt;/option&gt;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4" type="#_x0000_t75" style="width:102.75pt;height:18pt" o:ole="">
                  <v:imagedata r:id="rId30" o:title=""/>
                </v:shape>
                <w:control r:id="rId32" w:name="HTMLSelect2" w:shapeid="_x0000_i1044"/>
              </w:objec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OL tags define an ordered list of items.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&lt;li&gt;Red&lt;/li&gt;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&lt;li&gt;Green&lt;/li&gt;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&lt;li&gt;Blue&lt;/li&gt;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Red</w:t>
            </w:r>
          </w:p>
          <w:p w:rsidR="009B18C2" w:rsidRPr="009B18C2" w:rsidRDefault="009B18C2" w:rsidP="009B18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Green</w:t>
            </w:r>
          </w:p>
          <w:p w:rsidR="009B18C2" w:rsidRPr="009B18C2" w:rsidRDefault="009B18C2" w:rsidP="009B18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Blue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24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&lt;P&gt; tag is specifying a paragraph and creates a new line.</w:t>
            </w:r>
          </w:p>
          <w:p w:rsidR="009B18C2" w:rsidRPr="009B18C2" w:rsidRDefault="009B18C2" w:rsidP="009B18C2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696969"/>
                <w:sz w:val="24"/>
                <w:szCs w:val="24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24"/>
                <w:szCs w:val="24"/>
              </w:rPr>
              <w:t>&lt;h4&gt;Header 4&lt;/h4&gt;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&lt;p&gt;This is a paragraph.&lt;/p&gt;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&lt;pre&gt;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PRE tag is specifing a preformatted text. This tag does,t let the browsers to eliminate "white spaces" in the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&lt;pre&gt;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London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Cool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Paris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Awesome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New York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Great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&lt;/pre&gt;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EXAMPLE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London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Cool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Paris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Awesome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New York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Great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&lt;q&gt;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&lt;Q&gt; tag is specifing short quotations. The function is similar to &lt;blockquote&gt; tag except that &lt;Q&gt; tag doesn't break lines of the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&lt;q&gt;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I'll be back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&lt;/q&gt;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- is a popular phrase associated with Arnold Schwarzenegger.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&lt;S&gt; tag produces a strike throughout a text. &lt;S&gt; tag is depreciated and is not supported in XHTML 1.0 Strict DTD, therefore it's recommended to use DEL tag instead.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Strike through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&lt;s&gt;</w:t>
            </w:r>
            <w:r w:rsidRPr="009B18C2">
              <w:rPr>
                <w:rFonts w:ascii="Verdana" w:eastAsia="Times New Roman" w:hAnsi="Verdana" w:cs="Times New Roman"/>
                <w:strike/>
                <w:sz w:val="19"/>
                <w:szCs w:val="19"/>
              </w:rPr>
              <w:t>the following text.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&lt;samp&gt;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SAMP tag is specifing a fixed-width font.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Compare for yourself - 1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&lt;samp&gt;</w:t>
            </w:r>
            <w:r w:rsidRPr="009B18C2">
              <w:rPr>
                <w:rFonts w:ascii="Courier New" w:eastAsia="Times New Roman" w:hAnsi="Courier New" w:cs="Courier New"/>
                <w:sz w:val="19"/>
                <w:szCs w:val="19"/>
              </w:rPr>
              <w:t>Compare for yourself - 2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&lt;samp&gt;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&lt;script&gt;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SCRIPT tags define scripts within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a web page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and let the web browsers know that it's not an HTML section. You can place a &lt;SCRIPT&gt; tag anywhere within HTML, but the best practice is to place it between the &lt;HEAD&gt;&lt;/HEAD&gt; tags.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&lt;script src="javascript.js" type="text/javascript"&gt;&lt;/script&gt;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&lt;script type="text/javascript"&gt;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    document.write("This is a script tag placement tutorial.")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&lt;/script&gt;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&lt;select&gt;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SELECT tag creates a menu on a form.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="planes" selected="selected"&gt;Planes&lt;/option&gt;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="trains"&gt;Trains&lt;/option&gt;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="automobiles"&gt;Automobiles&lt;/option&gt;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5" type="#_x0000_t75" style="width:102.75pt;height:18pt" o:ole="">
                  <v:imagedata r:id="rId30" o:title=""/>
                </v:shape>
                <w:control r:id="rId33" w:name="HTMLSelect3" w:shapeid="_x0000_i1045"/>
              </w:objec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&lt;small&gt;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SMALL tag creates a small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Compare normal text in relationship to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&lt;small&gt;</w:t>
            </w:r>
            <w:r w:rsidRPr="009B18C2">
              <w:rPr>
                <w:rFonts w:ascii="Verdana" w:eastAsia="Times New Roman" w:hAnsi="Verdana" w:cs="Times New Roman"/>
                <w:sz w:val="15"/>
                <w:szCs w:val="15"/>
              </w:rPr>
              <w:t>small text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&lt;/small&gt;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&lt;span&gt;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SPAN tag is specifying a section of a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&lt;div&gt;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&lt;p&gt;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Cats and Dogs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&lt;span style="color:blue;"&gt;</w:t>
            </w:r>
            <w:r w:rsidRPr="009B18C2">
              <w:rPr>
                <w:rFonts w:ascii="Verdana" w:eastAsia="Times New Roman" w:hAnsi="Verdana" w:cs="Times New Roman"/>
                <w:color w:val="0000FF"/>
                <w:sz w:val="19"/>
                <w:szCs w:val="19"/>
              </w:rPr>
              <w:t>are our friends.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&lt;/span&gt;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&lt;/div&gt;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&lt;strike&gt;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STRIKE tag creates a strike through words or text. Strike tag is depreciated and is not supported in XHTML 1.0 Strict DTD, therefore it's recommended to use DEL tag instead.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&lt;strike&gt;</w:t>
            </w:r>
            <w:r w:rsidRPr="009B18C2">
              <w:rPr>
                <w:rFonts w:ascii="Verdana" w:eastAsia="Times New Roman" w:hAnsi="Verdana" w:cs="Times New Roman"/>
                <w:strike/>
                <w:sz w:val="19"/>
                <w:szCs w:val="19"/>
              </w:rPr>
              <w:t>striking through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&lt;/strike&gt;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&lt;strong&gt;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STRONG tag is specifying a strong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&lt;div&gt;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&lt;p&gt;Weightlifters are &lt;strong&gt;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strong people.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&lt;/strong&gt;&lt;/p&gt;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&lt;/div&gt;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&lt;style&gt;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STYLE tag specifies a link and location to a style sheet, and gives a command to browsers regarding to a layout for a web page. Please find; First bold line is an External Style, and the next bold lines are for the Internal Style web page presentation.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&lt;title&gt;HTML Tags - Head Tag&lt;/title&gt;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&lt;link rel="stylesheet" type="text/css" href="style.css"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&lt;style type="text/css"&gt;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    h1{text-align: center; font-style: italic}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    p{color:#ff0000}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&lt;/style&gt;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&lt;sub&gt;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SUB tag is defining a subscripted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SUB tag is creating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&lt;sub&gt;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  <w:vertAlign w:val="subscript"/>
              </w:rPr>
              <w:t>a subscripted text.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&lt;/sub&gt;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&lt;sup&gt;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SUP tag is defining a superscripted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SUP tag is creating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  <w:vertAlign w:val="superscript"/>
              </w:rPr>
              <w:t>a superscripted text.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&lt;/sup&gt;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&lt;table&gt;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TABLE tag is defining a table.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&lt;td&gt;First Cell&lt;/td&gt;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&lt;td&gt;Second Cell&lt;/td&gt;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TD tag creates a data cell.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&lt;td&gt;First Data Cell&lt;/td&gt;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&lt;td&gt;Second Data Cell&lt;/td&gt;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&lt;th&gt;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TH tag creates a header cell.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&lt;th colspan="2"&gt;My Shopping List&lt;/th&gt;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&lt;td&gt;Apples&lt;/td&gt;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&lt;td&gt;Pears&lt;/td&gt;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TR tag creates a row in a table.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&lt;td&gt;Data Cell 1&lt;/td&gt;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&lt;td&gt;Data Cell 2&lt;/td&gt;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&lt;tbody&gt;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TBODY tag creates a table body.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colspan="2"&gt;&gt;Header - Complete List of Basic HTML Tags&lt;/td&gt;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&lt;td&gt;Tags&lt;/td&gt;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&lt;td&gt;Attributes&lt;/td&gt;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colspan="2"&gt;&gt;Footer - Created by Fillster.com&lt;/td&gt;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&lt;textarea&gt;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TEXTAREA tag creates a text area.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&lt;textarea rows="4" cols="30"&gt;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Place you text in here...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&lt;/textarea&gt;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6" type="#_x0000_t75" style="width:136.5pt;height:66.75pt" o:ole="">
                  <v:imagedata r:id="rId34" o:title=""/>
                </v:shape>
                <w:control r:id="rId35" w:name="HTMLTextArea1" w:shapeid="_x0000_i1046"/>
              </w:objec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&lt;tfoot&gt;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TFOOT tag creates a table footer.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colspan="2"&gt;&gt;Header - HTML Tags List&lt;/td&gt;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&lt;td&gt;HTML Tags&lt;/td&gt;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&lt;td&gt;HTML Attributes&lt;/td&gt;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colspan="2"&gt;&gt;Footer - Copyright © Fillster.com&lt;/td&gt;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&lt;thead&gt;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THEAD tag creates a table header.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colspan="2"&gt;&gt;Header text place here.&lt;/td&gt;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&lt;td&gt;Element - 1&lt;/td&gt;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&lt;td&gt;Element - 2&lt;/td&gt;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colspan="2"&gt;&gt;Footer notes put here.&lt;/td&gt;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&lt;title&gt;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TITLE tag declares a title of an HTML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&lt;title&gt;Brief description of the web page.&lt;/title&gt;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TT tag creates a teletype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This is a default font of the text,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&lt;tt&gt;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but this is a teletype font.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&lt;/tt&gt;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&lt;u&gt;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 tag makes an underlined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This text has the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&lt;u&gt;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  <w:u w:val="single"/>
              </w:rPr>
              <w:t>underlined words.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&lt;/u&gt;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&lt;ul&gt;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UL tags define an unordered list of items.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&lt;ul&gt;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&lt;li&gt;Code&lt;/li&gt;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&lt;li&gt;Script&lt;/li&gt;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&lt;li&gt;Tag&lt;/li&gt;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&lt;/ul&gt;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Code</w:t>
            </w:r>
          </w:p>
          <w:p w:rsidR="009B18C2" w:rsidRPr="009B18C2" w:rsidRDefault="009B18C2" w:rsidP="009B18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Script</w:t>
            </w:r>
          </w:p>
          <w:p w:rsidR="009B18C2" w:rsidRPr="009B18C2" w:rsidRDefault="009B18C2" w:rsidP="009B18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Tag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&lt;var&gt;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VAR tag indicates a variable parameter.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This is a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&lt;var&gt;</w:t>
            </w:r>
            <w:r w:rsidRPr="009B18C2">
              <w:rPr>
                <w:rFonts w:ascii="Verdana" w:eastAsia="Times New Roman" w:hAnsi="Verdana" w:cs="Times New Roman"/>
                <w:i/>
                <w:iCs/>
                <w:sz w:val="19"/>
                <w:szCs w:val="19"/>
              </w:rPr>
              <w:t>variable parameter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&lt;var&gt;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of the sentence.</w:t>
            </w:r>
          </w:p>
        </w:tc>
      </w:tr>
    </w:tbl>
    <w:p w:rsidR="003E56C1" w:rsidRDefault="004D7879"/>
    <w:sectPr w:rsidR="003E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A7B48"/>
    <w:multiLevelType w:val="multilevel"/>
    <w:tmpl w:val="89C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73D67"/>
    <w:multiLevelType w:val="multilevel"/>
    <w:tmpl w:val="A348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5B4556"/>
    <w:multiLevelType w:val="multilevel"/>
    <w:tmpl w:val="6270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AE79DE"/>
    <w:multiLevelType w:val="multilevel"/>
    <w:tmpl w:val="F310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C2"/>
    <w:rsid w:val="00051372"/>
    <w:rsid w:val="0008399A"/>
    <w:rsid w:val="00132D9E"/>
    <w:rsid w:val="004D7879"/>
    <w:rsid w:val="004F1A23"/>
    <w:rsid w:val="009B18C2"/>
    <w:rsid w:val="00B635DD"/>
    <w:rsid w:val="00C8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542E2-7AB9-48D0-A427-125CBE5C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8C2"/>
    <w:pPr>
      <w:spacing w:before="135" w:after="120" w:line="240" w:lineRule="auto"/>
      <w:outlineLvl w:val="0"/>
    </w:pPr>
    <w:rPr>
      <w:rFonts w:ascii="Times New Roman" w:eastAsia="Times New Roman" w:hAnsi="Times New Roman" w:cs="Times New Roman"/>
      <w:b/>
      <w:bCs/>
      <w:color w:val="FFC40F"/>
      <w:kern w:val="36"/>
      <w:sz w:val="21"/>
      <w:szCs w:val="21"/>
    </w:rPr>
  </w:style>
  <w:style w:type="paragraph" w:styleId="Heading2">
    <w:name w:val="heading 2"/>
    <w:basedOn w:val="Normal"/>
    <w:link w:val="Heading2Char"/>
    <w:uiPriority w:val="9"/>
    <w:qFormat/>
    <w:rsid w:val="009B18C2"/>
    <w:pPr>
      <w:spacing w:before="75" w:after="75" w:line="240" w:lineRule="auto"/>
      <w:ind w:left="15" w:right="15"/>
      <w:jc w:val="center"/>
      <w:outlineLvl w:val="1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B18C2"/>
    <w:pPr>
      <w:spacing w:before="75"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CD1075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B1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B18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B18C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18C2"/>
    <w:rPr>
      <w:color w:val="0000FF"/>
      <w:u w:val="single"/>
    </w:rPr>
  </w:style>
  <w:style w:type="paragraph" w:customStyle="1" w:styleId="lalign">
    <w:name w:val="lalign"/>
    <w:basedOn w:val="Normal"/>
    <w:rsid w:val="009B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18C2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B18C2"/>
  </w:style>
  <w:style w:type="character" w:customStyle="1" w:styleId="ilad1">
    <w:name w:val="il_ad1"/>
    <w:basedOn w:val="DefaultParagraphFont"/>
    <w:rsid w:val="009B18C2"/>
    <w:rPr>
      <w:vanish w:val="0"/>
      <w:webHidden w:val="0"/>
      <w:color w:val="1B8EDE"/>
      <w:u w:val="single"/>
      <w:specVanish w:val="0"/>
    </w:rPr>
  </w:style>
  <w:style w:type="character" w:styleId="HTMLCite">
    <w:name w:val="HTML Cite"/>
    <w:basedOn w:val="DefaultParagraphFont"/>
    <w:uiPriority w:val="99"/>
    <w:semiHidden/>
    <w:unhideWhenUsed/>
    <w:rsid w:val="009B18C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18C2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18C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B18C2"/>
    <w:rPr>
      <w:rFonts w:ascii="Times New Roman" w:eastAsia="Times New Roman" w:hAnsi="Times New Roman" w:cs="Times New Roman"/>
      <w:b/>
      <w:bCs/>
      <w:color w:val="FFC40F"/>
      <w:kern w:val="36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B18C2"/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18C2"/>
    <w:rPr>
      <w:rFonts w:ascii="Times New Roman" w:eastAsia="Times New Roman" w:hAnsi="Times New Roman" w:cs="Times New Roman"/>
      <w:b/>
      <w:bCs/>
      <w:color w:val="CD107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18C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18C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B18C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B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18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18C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B18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B18C2"/>
    <w:rPr>
      <w:rFonts w:ascii="Arial" w:eastAsia="Times New Roman" w:hAnsi="Arial" w:cs="Arial"/>
      <w:vanish/>
      <w:sz w:val="16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9B18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8C2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18C2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9B18C2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9B18C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18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3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309">
          <w:marLeft w:val="0"/>
          <w:marRight w:val="0"/>
          <w:marTop w:val="0"/>
          <w:marBottom w:val="0"/>
          <w:divBdr>
            <w:top w:val="single" w:sz="6" w:space="8" w:color="B1DDF6"/>
            <w:left w:val="single" w:sz="6" w:space="8" w:color="B1DDF6"/>
            <w:bottom w:val="single" w:sz="6" w:space="8" w:color="B1DDF6"/>
            <w:right w:val="single" w:sz="6" w:space="8" w:color="B1DDF6"/>
          </w:divBdr>
        </w:div>
      </w:divsChild>
    </w:div>
    <w:div w:id="1107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5">
          <w:marLeft w:val="0"/>
          <w:marRight w:val="0"/>
          <w:marTop w:val="0"/>
          <w:marBottom w:val="0"/>
          <w:divBdr>
            <w:top w:val="single" w:sz="6" w:space="8" w:color="B1DDF6"/>
            <w:left w:val="single" w:sz="6" w:space="8" w:color="B1DDF6"/>
            <w:bottom w:val="single" w:sz="6" w:space="8" w:color="B1DDF6"/>
            <w:right w:val="single" w:sz="6" w:space="8" w:color="B1DDF6"/>
          </w:divBdr>
        </w:div>
      </w:divsChild>
    </w:div>
    <w:div w:id="2070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2439">
          <w:marLeft w:val="0"/>
          <w:marRight w:val="0"/>
          <w:marTop w:val="0"/>
          <w:marBottom w:val="0"/>
          <w:divBdr>
            <w:top w:val="single" w:sz="6" w:space="8" w:color="B1DDF6"/>
            <w:left w:val="single" w:sz="6" w:space="8" w:color="B1DDF6"/>
            <w:bottom w:val="single" w:sz="6" w:space="8" w:color="B1DDF6"/>
            <w:right w:val="single" w:sz="6" w:space="8" w:color="B1DDF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www.fillster.com/htmlcodes/framesettags.html" TargetMode="External"/><Relationship Id="rId18" Type="http://schemas.openxmlformats.org/officeDocument/2006/relationships/control" Target="activeX/activeX6.xml"/><Relationship Id="rId26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34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hyperlink" Target="http://www.fillster.com/htmlcodes/frametags.html" TargetMode="External"/><Relationship Id="rId17" Type="http://schemas.openxmlformats.org/officeDocument/2006/relationships/image" Target="media/image4.wmf"/><Relationship Id="rId25" Type="http://schemas.openxmlformats.org/officeDocument/2006/relationships/control" Target="activeX/activeX11.xml"/><Relationship Id="rId33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image" Target="media/image5.wmf"/><Relationship Id="rId29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hyperlink" Target="http://www.fillster.com/htmlcodes/embed-tag.html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32" Type="http://schemas.openxmlformats.org/officeDocument/2006/relationships/control" Target="activeX/activeX17.xml"/><Relationship Id="rId37" Type="http://schemas.openxmlformats.org/officeDocument/2006/relationships/theme" Target="theme/theme1.xml"/><Relationship Id="rId5" Type="http://schemas.openxmlformats.org/officeDocument/2006/relationships/hyperlink" Target="http://www.fillster.com/" TargetMode="External"/><Relationship Id="rId15" Type="http://schemas.openxmlformats.org/officeDocument/2006/relationships/control" Target="activeX/activeX4.xml"/><Relationship Id="rId23" Type="http://schemas.openxmlformats.org/officeDocument/2006/relationships/image" Target="media/image6.wmf"/><Relationship Id="rId28" Type="http://schemas.openxmlformats.org/officeDocument/2006/relationships/control" Target="activeX/activeX14.xml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7.xml"/><Relationship Id="rId31" Type="http://schemas.openxmlformats.org/officeDocument/2006/relationships/control" Target="activeX/activeX1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3.gif"/><Relationship Id="rId22" Type="http://schemas.openxmlformats.org/officeDocument/2006/relationships/control" Target="activeX/activeX9.xml"/><Relationship Id="rId27" Type="http://schemas.openxmlformats.org/officeDocument/2006/relationships/control" Target="activeX/activeX13.xml"/><Relationship Id="rId30" Type="http://schemas.openxmlformats.org/officeDocument/2006/relationships/image" Target="media/image7.wmf"/><Relationship Id="rId35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</dc:creator>
  <cp:lastModifiedBy>ISHU</cp:lastModifiedBy>
  <cp:revision>1</cp:revision>
  <dcterms:created xsi:type="dcterms:W3CDTF">2021-06-30T14:22:00Z</dcterms:created>
  <dcterms:modified xsi:type="dcterms:W3CDTF">2021-06-30T14:22:00Z</dcterms:modified>
</cp:coreProperties>
</file>